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26B0" w14:textId="4A147990" w:rsidR="00847531" w:rsidRDefault="00860446">
      <w:r>
        <w:t>Table [</w:t>
      </w:r>
      <w:proofErr w:type="spellStart"/>
      <w:r>
        <w:t>tab:test</w:t>
      </w:r>
      <w:proofErr w:type="spellEnd"/>
      <w:r>
        <w:t xml:space="preserve">]: This is a </w:t>
      </w:r>
      <w:ins w:id="0" w:author="Författare">
        <w:r w:rsidR="005D5661">
          <w:t xml:space="preserve">simple </w:t>
        </w:r>
      </w:ins>
      <w:del w:id="1" w:author="Författare">
        <w:r w:rsidDel="00D60E60">
          <w:delText xml:space="preserve">test </w:delText>
        </w:r>
      </w:del>
      <w:bookmarkStart w:id="2" w:name="_GoBack"/>
      <w:bookmarkEnd w:id="2"/>
      <w:r>
        <w:t>table.</w:t>
      </w:r>
    </w:p>
    <w:tbl>
      <w:tblPr>
        <w:tblStyle w:val="Table"/>
        <w:tblW w:w="1533" w:type="pct"/>
        <w:tblLook w:val="07E0" w:firstRow="1" w:lastRow="1" w:firstColumn="1" w:lastColumn="1" w:noHBand="1" w:noVBand="1"/>
      </w:tblPr>
      <w:tblGrid>
        <w:gridCol w:w="1753"/>
        <w:gridCol w:w="1131"/>
      </w:tblGrid>
      <w:tr w:rsidR="003551EC" w:rsidRPr="008523F7" w14:paraId="3934DAFD" w14:textId="77777777" w:rsidTr="003551EC">
        <w:tc>
          <w:tcPr>
            <w:tcW w:w="0" w:type="auto"/>
            <w:vAlign w:val="bottom"/>
          </w:tcPr>
          <w:p w14:paraId="2E9DF4CD" w14:textId="66E5ED10" w:rsidR="003551EC" w:rsidRPr="00B4128F" w:rsidRDefault="003551EC" w:rsidP="004864D7">
            <w:pPr>
              <w:spacing w:after="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4128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</w:t>
            </w:r>
            <w:r w:rsidR="00967C4A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otal</w:t>
            </w:r>
          </w:p>
        </w:tc>
        <w:tc>
          <w:tcPr>
            <w:tcW w:w="0" w:type="auto"/>
            <w:vAlign w:val="bottom"/>
          </w:tcPr>
          <w:p w14:paraId="6FCDAF16" w14:textId="68B2E0FE" w:rsidR="003551EC" w:rsidRPr="00B4128F" w:rsidRDefault="003551EC" w:rsidP="004864D7">
            <w:pPr>
              <w:spacing w:after="0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B4128F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1</w:t>
            </w:r>
            <w:r w:rsidR="00545C82" w:rsidRPr="00545C82">
              <w:rPr>
                <w:rFonts w:asciiTheme="majorHAnsi" w:hAnsiTheme="majorHAnsi" w:cstheme="majorHAnsi"/>
                <w:b/>
                <w:bCs/>
                <w:sz w:val="16"/>
                <w:szCs w:val="16"/>
                <w:vertAlign w:val="superscript"/>
              </w:rPr>
              <w:t>A</w:t>
            </w:r>
          </w:p>
        </w:tc>
      </w:tr>
    </w:tbl>
    <w:p w14:paraId="31F84228" w14:textId="4CCFF465" w:rsidR="00205540" w:rsidRPr="00ED727B" w:rsidRDefault="00545C82" w:rsidP="007533CA">
      <w:pPr>
        <w:pStyle w:val="Fotnotstext"/>
        <w:rPr>
          <w:lang w:val="en-GB"/>
        </w:rPr>
      </w:pPr>
      <w:proofErr w:type="spellStart"/>
      <w:r w:rsidRPr="000E621B">
        <w:rPr>
          <w:vertAlign w:val="superscript"/>
          <w:lang w:val="en-GB"/>
        </w:rPr>
        <w:t>A</w:t>
      </w:r>
      <w:r w:rsidR="000E621B">
        <w:rPr>
          <w:lang w:val="en-GB"/>
        </w:rPr>
        <w:t>Footnote</w:t>
      </w:r>
      <w:proofErr w:type="spellEnd"/>
      <w:r w:rsidR="000E621B">
        <w:rPr>
          <w:lang w:val="en-GB"/>
        </w:rPr>
        <w:t>.</w:t>
      </w:r>
    </w:p>
    <w:sectPr w:rsidR="00205540" w:rsidRPr="00ED727B" w:rsidSect="006372C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F5B02" w14:textId="77777777" w:rsidR="00FB036C" w:rsidRDefault="00FB036C">
      <w:pPr>
        <w:spacing w:after="0"/>
      </w:pPr>
      <w:r>
        <w:separator/>
      </w:r>
    </w:p>
  </w:endnote>
  <w:endnote w:type="continuationSeparator" w:id="0">
    <w:p w14:paraId="4C40B6C6" w14:textId="77777777" w:rsidR="00FB036C" w:rsidRDefault="00FB036C">
      <w:pPr>
        <w:spacing w:after="0"/>
      </w:pPr>
      <w:r>
        <w:continuationSeparator/>
      </w:r>
    </w:p>
  </w:endnote>
  <w:endnote w:type="continuationNotice" w:id="1">
    <w:p w14:paraId="39A9E12D" w14:textId="77777777" w:rsidR="00FB036C" w:rsidRDefault="00FB036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35C9F" w14:textId="77777777" w:rsidR="00FB036C" w:rsidRDefault="00FB036C">
      <w:r>
        <w:separator/>
      </w:r>
    </w:p>
  </w:footnote>
  <w:footnote w:type="continuationSeparator" w:id="0">
    <w:p w14:paraId="67406434" w14:textId="77777777" w:rsidR="00FB036C" w:rsidRDefault="00FB036C">
      <w:r>
        <w:continuationSeparator/>
      </w:r>
    </w:p>
  </w:footnote>
  <w:footnote w:type="continuationNotice" w:id="1">
    <w:p w14:paraId="3A09A81B" w14:textId="77777777" w:rsidR="00FB036C" w:rsidRDefault="00FB036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A58D5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5E167EF"/>
    <w:multiLevelType w:val="hybridMultilevel"/>
    <w:tmpl w:val="6C6E5898"/>
    <w:lvl w:ilvl="0" w:tplc="D0FA8810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5308DE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04EF"/>
    <w:rsid w:val="00011C8B"/>
    <w:rsid w:val="00011F43"/>
    <w:rsid w:val="00017325"/>
    <w:rsid w:val="000232FA"/>
    <w:rsid w:val="0002686A"/>
    <w:rsid w:val="00026AD0"/>
    <w:rsid w:val="00047372"/>
    <w:rsid w:val="000524CE"/>
    <w:rsid w:val="000549B3"/>
    <w:rsid w:val="00055407"/>
    <w:rsid w:val="00067348"/>
    <w:rsid w:val="00070A6C"/>
    <w:rsid w:val="000739A9"/>
    <w:rsid w:val="00074E48"/>
    <w:rsid w:val="00091FD5"/>
    <w:rsid w:val="00093723"/>
    <w:rsid w:val="000944A9"/>
    <w:rsid w:val="000A203A"/>
    <w:rsid w:val="000A66C5"/>
    <w:rsid w:val="000C2E00"/>
    <w:rsid w:val="000D5366"/>
    <w:rsid w:val="000D57CF"/>
    <w:rsid w:val="000E2742"/>
    <w:rsid w:val="000E3AAA"/>
    <w:rsid w:val="000E621B"/>
    <w:rsid w:val="000F14C5"/>
    <w:rsid w:val="000F26FC"/>
    <w:rsid w:val="000F6068"/>
    <w:rsid w:val="000F6215"/>
    <w:rsid w:val="000F6CA1"/>
    <w:rsid w:val="0010655C"/>
    <w:rsid w:val="00116C1D"/>
    <w:rsid w:val="0012509F"/>
    <w:rsid w:val="001251A5"/>
    <w:rsid w:val="00126A5E"/>
    <w:rsid w:val="0013226C"/>
    <w:rsid w:val="001354D7"/>
    <w:rsid w:val="0013576C"/>
    <w:rsid w:val="001367C8"/>
    <w:rsid w:val="00146AF9"/>
    <w:rsid w:val="00147BA7"/>
    <w:rsid w:val="001503F7"/>
    <w:rsid w:val="00164CEC"/>
    <w:rsid w:val="001A3F72"/>
    <w:rsid w:val="001C28B4"/>
    <w:rsid w:val="001C34B1"/>
    <w:rsid w:val="001C5533"/>
    <w:rsid w:val="001C7E96"/>
    <w:rsid w:val="001D6FD4"/>
    <w:rsid w:val="001E1FE0"/>
    <w:rsid w:val="001E563B"/>
    <w:rsid w:val="001E7791"/>
    <w:rsid w:val="001E7796"/>
    <w:rsid w:val="00205540"/>
    <w:rsid w:val="002070F8"/>
    <w:rsid w:val="0021288E"/>
    <w:rsid w:val="0022343E"/>
    <w:rsid w:val="00231079"/>
    <w:rsid w:val="00233147"/>
    <w:rsid w:val="002351C8"/>
    <w:rsid w:val="00251A8D"/>
    <w:rsid w:val="00252AAC"/>
    <w:rsid w:val="00255C71"/>
    <w:rsid w:val="0026526B"/>
    <w:rsid w:val="002674D0"/>
    <w:rsid w:val="002713DD"/>
    <w:rsid w:val="00274262"/>
    <w:rsid w:val="00280251"/>
    <w:rsid w:val="002828EC"/>
    <w:rsid w:val="00284E86"/>
    <w:rsid w:val="002A2FAE"/>
    <w:rsid w:val="002A3B98"/>
    <w:rsid w:val="002A55AE"/>
    <w:rsid w:val="002B07C6"/>
    <w:rsid w:val="002B2C32"/>
    <w:rsid w:val="002B4440"/>
    <w:rsid w:val="002D18F9"/>
    <w:rsid w:val="002F0CB6"/>
    <w:rsid w:val="002F295F"/>
    <w:rsid w:val="002F31DB"/>
    <w:rsid w:val="002F3C1C"/>
    <w:rsid w:val="00305A7B"/>
    <w:rsid w:val="00323381"/>
    <w:rsid w:val="003240CB"/>
    <w:rsid w:val="003246AB"/>
    <w:rsid w:val="003356D9"/>
    <w:rsid w:val="0034257D"/>
    <w:rsid w:val="00346167"/>
    <w:rsid w:val="003463F9"/>
    <w:rsid w:val="003551EC"/>
    <w:rsid w:val="003617D1"/>
    <w:rsid w:val="00362684"/>
    <w:rsid w:val="003665DB"/>
    <w:rsid w:val="003704F2"/>
    <w:rsid w:val="00370785"/>
    <w:rsid w:val="00374D32"/>
    <w:rsid w:val="00387E78"/>
    <w:rsid w:val="003B2678"/>
    <w:rsid w:val="003C68A6"/>
    <w:rsid w:val="003D2A6C"/>
    <w:rsid w:val="003D3061"/>
    <w:rsid w:val="003E6FD2"/>
    <w:rsid w:val="003E7026"/>
    <w:rsid w:val="003E7E51"/>
    <w:rsid w:val="003F3A77"/>
    <w:rsid w:val="00400EDD"/>
    <w:rsid w:val="00415573"/>
    <w:rsid w:val="00417FF2"/>
    <w:rsid w:val="004206BA"/>
    <w:rsid w:val="00424D31"/>
    <w:rsid w:val="00435F56"/>
    <w:rsid w:val="00437FB0"/>
    <w:rsid w:val="00442876"/>
    <w:rsid w:val="0044664F"/>
    <w:rsid w:val="00450D1F"/>
    <w:rsid w:val="00452745"/>
    <w:rsid w:val="00454FB7"/>
    <w:rsid w:val="00457F22"/>
    <w:rsid w:val="0046243B"/>
    <w:rsid w:val="004766AE"/>
    <w:rsid w:val="004864D7"/>
    <w:rsid w:val="00495A64"/>
    <w:rsid w:val="004B0BA3"/>
    <w:rsid w:val="004B0E54"/>
    <w:rsid w:val="004B455B"/>
    <w:rsid w:val="004B56B1"/>
    <w:rsid w:val="004C52A5"/>
    <w:rsid w:val="004C6B3D"/>
    <w:rsid w:val="004D00D4"/>
    <w:rsid w:val="004D5AED"/>
    <w:rsid w:val="004E29B3"/>
    <w:rsid w:val="004E44F2"/>
    <w:rsid w:val="004F1F13"/>
    <w:rsid w:val="00502DFD"/>
    <w:rsid w:val="00503C2D"/>
    <w:rsid w:val="005114FA"/>
    <w:rsid w:val="005157BA"/>
    <w:rsid w:val="005205A8"/>
    <w:rsid w:val="00522ED0"/>
    <w:rsid w:val="0052358D"/>
    <w:rsid w:val="005273F3"/>
    <w:rsid w:val="0053418D"/>
    <w:rsid w:val="00534BDC"/>
    <w:rsid w:val="00536591"/>
    <w:rsid w:val="005415E9"/>
    <w:rsid w:val="00545C82"/>
    <w:rsid w:val="005476E1"/>
    <w:rsid w:val="00554473"/>
    <w:rsid w:val="005564A2"/>
    <w:rsid w:val="005575E8"/>
    <w:rsid w:val="005607E8"/>
    <w:rsid w:val="00582556"/>
    <w:rsid w:val="00590D07"/>
    <w:rsid w:val="005911D6"/>
    <w:rsid w:val="00597ED9"/>
    <w:rsid w:val="005A0C37"/>
    <w:rsid w:val="005A3369"/>
    <w:rsid w:val="005C47FA"/>
    <w:rsid w:val="005C5DE1"/>
    <w:rsid w:val="005D0D70"/>
    <w:rsid w:val="005D12C7"/>
    <w:rsid w:val="005D5661"/>
    <w:rsid w:val="005D701A"/>
    <w:rsid w:val="005E15D9"/>
    <w:rsid w:val="005E283F"/>
    <w:rsid w:val="005E3C78"/>
    <w:rsid w:val="005E699D"/>
    <w:rsid w:val="005F0230"/>
    <w:rsid w:val="005F4C3D"/>
    <w:rsid w:val="005F5644"/>
    <w:rsid w:val="00601A0A"/>
    <w:rsid w:val="0060661A"/>
    <w:rsid w:val="0061127F"/>
    <w:rsid w:val="00625A77"/>
    <w:rsid w:val="00633A16"/>
    <w:rsid w:val="0063720E"/>
    <w:rsid w:val="006372C7"/>
    <w:rsid w:val="00650673"/>
    <w:rsid w:val="006514F8"/>
    <w:rsid w:val="006646B1"/>
    <w:rsid w:val="00690F70"/>
    <w:rsid w:val="00692C12"/>
    <w:rsid w:val="006A47AF"/>
    <w:rsid w:val="006B1F35"/>
    <w:rsid w:val="006E0795"/>
    <w:rsid w:val="006E0B3F"/>
    <w:rsid w:val="006E2C27"/>
    <w:rsid w:val="006F0B3F"/>
    <w:rsid w:val="006F21BC"/>
    <w:rsid w:val="006F314A"/>
    <w:rsid w:val="006F362A"/>
    <w:rsid w:val="006F4A58"/>
    <w:rsid w:val="006F6CBF"/>
    <w:rsid w:val="007030F6"/>
    <w:rsid w:val="007039A4"/>
    <w:rsid w:val="00703FCB"/>
    <w:rsid w:val="00704694"/>
    <w:rsid w:val="00713757"/>
    <w:rsid w:val="00716D7C"/>
    <w:rsid w:val="00716F2F"/>
    <w:rsid w:val="00717734"/>
    <w:rsid w:val="00725993"/>
    <w:rsid w:val="0073368B"/>
    <w:rsid w:val="0074262A"/>
    <w:rsid w:val="007533CA"/>
    <w:rsid w:val="00755E1F"/>
    <w:rsid w:val="0076224C"/>
    <w:rsid w:val="00767D13"/>
    <w:rsid w:val="007712D6"/>
    <w:rsid w:val="00771E39"/>
    <w:rsid w:val="00781DE2"/>
    <w:rsid w:val="00784D58"/>
    <w:rsid w:val="00786688"/>
    <w:rsid w:val="007A2953"/>
    <w:rsid w:val="007A77E2"/>
    <w:rsid w:val="007B0A32"/>
    <w:rsid w:val="007C0714"/>
    <w:rsid w:val="007C1E2A"/>
    <w:rsid w:val="007C5F33"/>
    <w:rsid w:val="007D0C07"/>
    <w:rsid w:val="007D7C82"/>
    <w:rsid w:val="007E2753"/>
    <w:rsid w:val="007E2B61"/>
    <w:rsid w:val="007E3E60"/>
    <w:rsid w:val="007E5115"/>
    <w:rsid w:val="007E722F"/>
    <w:rsid w:val="007E74FB"/>
    <w:rsid w:val="007F2043"/>
    <w:rsid w:val="008033A3"/>
    <w:rsid w:val="00804640"/>
    <w:rsid w:val="00806459"/>
    <w:rsid w:val="008105ED"/>
    <w:rsid w:val="00816112"/>
    <w:rsid w:val="00830840"/>
    <w:rsid w:val="00830E23"/>
    <w:rsid w:val="00835C0A"/>
    <w:rsid w:val="00836F84"/>
    <w:rsid w:val="0083767D"/>
    <w:rsid w:val="008420CF"/>
    <w:rsid w:val="00847531"/>
    <w:rsid w:val="008523F7"/>
    <w:rsid w:val="008526E2"/>
    <w:rsid w:val="00854F0D"/>
    <w:rsid w:val="00860446"/>
    <w:rsid w:val="0087314D"/>
    <w:rsid w:val="00874943"/>
    <w:rsid w:val="00875ABE"/>
    <w:rsid w:val="0087717B"/>
    <w:rsid w:val="00885017"/>
    <w:rsid w:val="00890289"/>
    <w:rsid w:val="00890A17"/>
    <w:rsid w:val="0089261F"/>
    <w:rsid w:val="00892955"/>
    <w:rsid w:val="008A15FB"/>
    <w:rsid w:val="008A6689"/>
    <w:rsid w:val="008B3B3B"/>
    <w:rsid w:val="008B590A"/>
    <w:rsid w:val="008B59DD"/>
    <w:rsid w:val="008C0831"/>
    <w:rsid w:val="008C163D"/>
    <w:rsid w:val="008C6141"/>
    <w:rsid w:val="008C754F"/>
    <w:rsid w:val="008D2134"/>
    <w:rsid w:val="008D6863"/>
    <w:rsid w:val="008D7800"/>
    <w:rsid w:val="008D7BC1"/>
    <w:rsid w:val="008E366D"/>
    <w:rsid w:val="008E4DB9"/>
    <w:rsid w:val="008E68D2"/>
    <w:rsid w:val="008F616B"/>
    <w:rsid w:val="0090106B"/>
    <w:rsid w:val="00902383"/>
    <w:rsid w:val="009035CD"/>
    <w:rsid w:val="0091091A"/>
    <w:rsid w:val="00935983"/>
    <w:rsid w:val="00944B37"/>
    <w:rsid w:val="009661AE"/>
    <w:rsid w:val="00967C4A"/>
    <w:rsid w:val="00970DF1"/>
    <w:rsid w:val="00971B2B"/>
    <w:rsid w:val="00974B1F"/>
    <w:rsid w:val="0098132F"/>
    <w:rsid w:val="00986B06"/>
    <w:rsid w:val="00997CF1"/>
    <w:rsid w:val="009A396C"/>
    <w:rsid w:val="009B36D4"/>
    <w:rsid w:val="009B3A6C"/>
    <w:rsid w:val="009C5441"/>
    <w:rsid w:val="009D3067"/>
    <w:rsid w:val="009D38AA"/>
    <w:rsid w:val="00A0444B"/>
    <w:rsid w:val="00A05279"/>
    <w:rsid w:val="00A0555A"/>
    <w:rsid w:val="00A11CDF"/>
    <w:rsid w:val="00A15345"/>
    <w:rsid w:val="00A162D3"/>
    <w:rsid w:val="00A21B7A"/>
    <w:rsid w:val="00A23FE5"/>
    <w:rsid w:val="00A55268"/>
    <w:rsid w:val="00A62D88"/>
    <w:rsid w:val="00A65596"/>
    <w:rsid w:val="00A75059"/>
    <w:rsid w:val="00A75388"/>
    <w:rsid w:val="00A76060"/>
    <w:rsid w:val="00A769FE"/>
    <w:rsid w:val="00A80C5A"/>
    <w:rsid w:val="00A843A1"/>
    <w:rsid w:val="00A84EF1"/>
    <w:rsid w:val="00AA424A"/>
    <w:rsid w:val="00AB3CEA"/>
    <w:rsid w:val="00AB6463"/>
    <w:rsid w:val="00AB7716"/>
    <w:rsid w:val="00AD4E2E"/>
    <w:rsid w:val="00AE5EBD"/>
    <w:rsid w:val="00AF1164"/>
    <w:rsid w:val="00AF52FF"/>
    <w:rsid w:val="00B10179"/>
    <w:rsid w:val="00B13A68"/>
    <w:rsid w:val="00B148F5"/>
    <w:rsid w:val="00B234AF"/>
    <w:rsid w:val="00B24409"/>
    <w:rsid w:val="00B27398"/>
    <w:rsid w:val="00B3446E"/>
    <w:rsid w:val="00B34D0A"/>
    <w:rsid w:val="00B4128F"/>
    <w:rsid w:val="00B41BA9"/>
    <w:rsid w:val="00B47464"/>
    <w:rsid w:val="00B54B3E"/>
    <w:rsid w:val="00B57D9B"/>
    <w:rsid w:val="00B638E4"/>
    <w:rsid w:val="00B64D9D"/>
    <w:rsid w:val="00B70110"/>
    <w:rsid w:val="00B73966"/>
    <w:rsid w:val="00B744B1"/>
    <w:rsid w:val="00B834CA"/>
    <w:rsid w:val="00B84265"/>
    <w:rsid w:val="00B84490"/>
    <w:rsid w:val="00B86B75"/>
    <w:rsid w:val="00B91FAE"/>
    <w:rsid w:val="00BA3762"/>
    <w:rsid w:val="00BA43F2"/>
    <w:rsid w:val="00BC0743"/>
    <w:rsid w:val="00BC48D5"/>
    <w:rsid w:val="00BC4B72"/>
    <w:rsid w:val="00BC5C5F"/>
    <w:rsid w:val="00BC7642"/>
    <w:rsid w:val="00BC7B8B"/>
    <w:rsid w:val="00BD344A"/>
    <w:rsid w:val="00BE70F8"/>
    <w:rsid w:val="00C03607"/>
    <w:rsid w:val="00C03E8F"/>
    <w:rsid w:val="00C05595"/>
    <w:rsid w:val="00C159DC"/>
    <w:rsid w:val="00C1752B"/>
    <w:rsid w:val="00C3086F"/>
    <w:rsid w:val="00C30A73"/>
    <w:rsid w:val="00C30FEA"/>
    <w:rsid w:val="00C36279"/>
    <w:rsid w:val="00C50254"/>
    <w:rsid w:val="00C51C4E"/>
    <w:rsid w:val="00C62797"/>
    <w:rsid w:val="00C648E6"/>
    <w:rsid w:val="00C811E1"/>
    <w:rsid w:val="00C837A9"/>
    <w:rsid w:val="00C85866"/>
    <w:rsid w:val="00CB26E6"/>
    <w:rsid w:val="00CB4D88"/>
    <w:rsid w:val="00CD32C7"/>
    <w:rsid w:val="00CD580A"/>
    <w:rsid w:val="00CF4349"/>
    <w:rsid w:val="00CF5B4A"/>
    <w:rsid w:val="00D00948"/>
    <w:rsid w:val="00D03BAF"/>
    <w:rsid w:val="00D15871"/>
    <w:rsid w:val="00D1700B"/>
    <w:rsid w:val="00D2526E"/>
    <w:rsid w:val="00D263E7"/>
    <w:rsid w:val="00D31ABD"/>
    <w:rsid w:val="00D349FE"/>
    <w:rsid w:val="00D37766"/>
    <w:rsid w:val="00D44741"/>
    <w:rsid w:val="00D477FD"/>
    <w:rsid w:val="00D526D0"/>
    <w:rsid w:val="00D551BC"/>
    <w:rsid w:val="00D60E60"/>
    <w:rsid w:val="00D628CD"/>
    <w:rsid w:val="00D635EE"/>
    <w:rsid w:val="00D65B8D"/>
    <w:rsid w:val="00D773A1"/>
    <w:rsid w:val="00D823A1"/>
    <w:rsid w:val="00D84ED9"/>
    <w:rsid w:val="00DB09E0"/>
    <w:rsid w:val="00DB3042"/>
    <w:rsid w:val="00DC04BB"/>
    <w:rsid w:val="00DC0DCE"/>
    <w:rsid w:val="00DD0AC3"/>
    <w:rsid w:val="00DD2BF8"/>
    <w:rsid w:val="00DE76C5"/>
    <w:rsid w:val="00DF45E1"/>
    <w:rsid w:val="00E07AB3"/>
    <w:rsid w:val="00E11604"/>
    <w:rsid w:val="00E129B6"/>
    <w:rsid w:val="00E22F21"/>
    <w:rsid w:val="00E30DAD"/>
    <w:rsid w:val="00E315A3"/>
    <w:rsid w:val="00E33A1D"/>
    <w:rsid w:val="00E35276"/>
    <w:rsid w:val="00E3726A"/>
    <w:rsid w:val="00E418D6"/>
    <w:rsid w:val="00E44BD2"/>
    <w:rsid w:val="00E4624B"/>
    <w:rsid w:val="00E518BA"/>
    <w:rsid w:val="00E602BC"/>
    <w:rsid w:val="00E65B09"/>
    <w:rsid w:val="00E87FCD"/>
    <w:rsid w:val="00E91CFF"/>
    <w:rsid w:val="00E92333"/>
    <w:rsid w:val="00E93745"/>
    <w:rsid w:val="00E951ED"/>
    <w:rsid w:val="00EA1705"/>
    <w:rsid w:val="00EA54EF"/>
    <w:rsid w:val="00EA5EB3"/>
    <w:rsid w:val="00EB5FEF"/>
    <w:rsid w:val="00EB6369"/>
    <w:rsid w:val="00ED0440"/>
    <w:rsid w:val="00ED6414"/>
    <w:rsid w:val="00ED6EE6"/>
    <w:rsid w:val="00ED727B"/>
    <w:rsid w:val="00ED73A1"/>
    <w:rsid w:val="00EE08D3"/>
    <w:rsid w:val="00EE2574"/>
    <w:rsid w:val="00EE3A9B"/>
    <w:rsid w:val="00EE48F0"/>
    <w:rsid w:val="00EE5628"/>
    <w:rsid w:val="00EE7B87"/>
    <w:rsid w:val="00F00449"/>
    <w:rsid w:val="00F05C2B"/>
    <w:rsid w:val="00F12B4F"/>
    <w:rsid w:val="00F166D8"/>
    <w:rsid w:val="00F16859"/>
    <w:rsid w:val="00F23452"/>
    <w:rsid w:val="00F3130C"/>
    <w:rsid w:val="00F36D12"/>
    <w:rsid w:val="00F40C47"/>
    <w:rsid w:val="00F420CC"/>
    <w:rsid w:val="00F50AEF"/>
    <w:rsid w:val="00F52DC3"/>
    <w:rsid w:val="00F54229"/>
    <w:rsid w:val="00F56178"/>
    <w:rsid w:val="00F565D7"/>
    <w:rsid w:val="00F60971"/>
    <w:rsid w:val="00F62534"/>
    <w:rsid w:val="00F76BA8"/>
    <w:rsid w:val="00F8128A"/>
    <w:rsid w:val="00F820CA"/>
    <w:rsid w:val="00F83A2E"/>
    <w:rsid w:val="00F8651A"/>
    <w:rsid w:val="00F91A5A"/>
    <w:rsid w:val="00FA490C"/>
    <w:rsid w:val="00FA4F41"/>
    <w:rsid w:val="00FA61FA"/>
    <w:rsid w:val="00FA6481"/>
    <w:rsid w:val="00FB036C"/>
    <w:rsid w:val="00FB1E97"/>
    <w:rsid w:val="00FC475D"/>
    <w:rsid w:val="00FC5F17"/>
    <w:rsid w:val="00FC6CB9"/>
    <w:rsid w:val="00FD0471"/>
    <w:rsid w:val="00FD2E6A"/>
    <w:rsid w:val="00FD4890"/>
    <w:rsid w:val="00FD7C36"/>
    <w:rsid w:val="00FE3104"/>
    <w:rsid w:val="00FF0316"/>
    <w:rsid w:val="00FF0CAE"/>
    <w:rsid w:val="06427F75"/>
    <w:rsid w:val="0F47865F"/>
    <w:rsid w:val="104392BA"/>
    <w:rsid w:val="10ACAAAB"/>
    <w:rsid w:val="112BDD88"/>
    <w:rsid w:val="14B355E6"/>
    <w:rsid w:val="188430EE"/>
    <w:rsid w:val="1ACD8EB0"/>
    <w:rsid w:val="1DEA945A"/>
    <w:rsid w:val="1E1A0A47"/>
    <w:rsid w:val="1E94E3E4"/>
    <w:rsid w:val="292B2C84"/>
    <w:rsid w:val="2982D459"/>
    <w:rsid w:val="2A372B63"/>
    <w:rsid w:val="2A75019A"/>
    <w:rsid w:val="2B903147"/>
    <w:rsid w:val="2C70DCBC"/>
    <w:rsid w:val="36F1DC3E"/>
    <w:rsid w:val="3AC5AB5D"/>
    <w:rsid w:val="3B63D57E"/>
    <w:rsid w:val="40F92B8B"/>
    <w:rsid w:val="42F0E70A"/>
    <w:rsid w:val="45288A27"/>
    <w:rsid w:val="48B10C4D"/>
    <w:rsid w:val="4CD055B9"/>
    <w:rsid w:val="4D8D98EB"/>
    <w:rsid w:val="51279B71"/>
    <w:rsid w:val="539D02EF"/>
    <w:rsid w:val="591EB07E"/>
    <w:rsid w:val="604A2EBD"/>
    <w:rsid w:val="651C03B6"/>
    <w:rsid w:val="71849F70"/>
    <w:rsid w:val="7A1EE86B"/>
    <w:rsid w:val="7CE11A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6F52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Kommentarsreferens">
    <w:name w:val="annotation reference"/>
    <w:basedOn w:val="Standardstycketeckensnitt"/>
    <w:semiHidden/>
    <w:unhideWhenUsed/>
    <w:rsid w:val="00DB09E0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DB09E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semiHidden/>
    <w:rsid w:val="00DB09E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DB09E0"/>
    <w:rPr>
      <w:b/>
      <w:bCs/>
    </w:rPr>
  </w:style>
  <w:style w:type="character" w:customStyle="1" w:styleId="KommentarsmneChar">
    <w:name w:val="Kommentarsämne Char"/>
    <w:basedOn w:val="KommentarerChar"/>
    <w:link w:val="Kommentarsmne"/>
    <w:semiHidden/>
    <w:rsid w:val="00DB09E0"/>
    <w:rPr>
      <w:b/>
      <w:bCs/>
      <w:sz w:val="20"/>
      <w:szCs w:val="20"/>
    </w:rPr>
  </w:style>
  <w:style w:type="paragraph" w:styleId="Ballongtext">
    <w:name w:val="Balloon Text"/>
    <w:basedOn w:val="Normal"/>
    <w:link w:val="BallongtextChar"/>
    <w:semiHidden/>
    <w:unhideWhenUsed/>
    <w:rsid w:val="00DB09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semiHidden/>
    <w:rsid w:val="00DB09E0"/>
    <w:rPr>
      <w:rFonts w:ascii="Segoe UI" w:hAnsi="Segoe UI" w:cs="Segoe UI"/>
      <w:sz w:val="18"/>
      <w:szCs w:val="18"/>
    </w:rPr>
  </w:style>
  <w:style w:type="table" w:styleId="Tabellrutnt">
    <w:name w:val="Table Grid"/>
    <w:basedOn w:val="Normaltabel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SidfotChar">
    <w:name w:val="Sidfot Char"/>
    <w:basedOn w:val="Standardstycketeckensnitt"/>
    <w:link w:val="Sidfot"/>
    <w:uiPriority w:val="99"/>
  </w:style>
  <w:style w:type="paragraph" w:styleId="Sidfot">
    <w:name w:val="footer"/>
    <w:basedOn w:val="Normal"/>
    <w:link w:val="SidfotChar"/>
    <w:uiPriority w:val="99"/>
    <w:unhideWhenUsed/>
    <w:pPr>
      <w:tabs>
        <w:tab w:val="center" w:pos="4680"/>
        <w:tab w:val="right" w:pos="9360"/>
      </w:tabs>
      <w:spacing w:after="0"/>
    </w:pPr>
  </w:style>
  <w:style w:type="table" w:styleId="Rutntstabell5mrkdekorfrg6">
    <w:name w:val="Grid Table 5 Dark Accent 6"/>
    <w:basedOn w:val="Normaltabell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Rutntstabell4">
    <w:name w:val="Grid Table 4"/>
    <w:basedOn w:val="Normaltabell"/>
    <w:uiPriority w:val="49"/>
    <w:rsid w:val="00B7396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rutntljust">
    <w:name w:val="Grid Table Light"/>
    <w:basedOn w:val="Normaltabell"/>
    <w:rsid w:val="00B7396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13226C"/>
    <w:pPr>
      <w:spacing w:after="0"/>
    </w:pPr>
    <w:rPr>
      <w:rFonts w:ascii="Times New Roman" w:eastAsia="Times New Roman" w:hAnsi="Times New Roman" w:cs="Times New Roman"/>
      <w:lang w:val="sv-SE" w:eastAsia="sv-SE"/>
    </w:rPr>
  </w:style>
  <w:style w:type="character" w:customStyle="1" w:styleId="normaltextrun1">
    <w:name w:val="normaltextrun1"/>
    <w:basedOn w:val="Standardstycketeckensnitt"/>
    <w:rsid w:val="0013226C"/>
  </w:style>
  <w:style w:type="character" w:customStyle="1" w:styleId="eop">
    <w:name w:val="eop"/>
    <w:basedOn w:val="Standardstycketeckensnitt"/>
    <w:rsid w:val="0013226C"/>
  </w:style>
  <w:style w:type="character" w:styleId="Nmn">
    <w:name w:val="Mention"/>
    <w:basedOn w:val="Standardstycketeckensnitt"/>
    <w:uiPriority w:val="99"/>
    <w:unhideWhenUsed/>
    <w:rsid w:val="001E1FE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95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12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7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32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29390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63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54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22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121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1607-7A2E-47EB-B82D-C9629BCC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Links>
    <vt:vector size="6" baseType="variant">
      <vt:variant>
        <vt:i4>1507367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https://ec.europa.eu/food/safety/rasff_en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2019-06-24T11:04:00Z</dcterms:created>
  <dcterms:modified xsi:type="dcterms:W3CDTF">2019-06-24T12:44:00Z</dcterms:modified>
</cp:coreProperties>
</file>